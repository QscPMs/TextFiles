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A285" w14:textId="77777777" w:rsidR="00F228AF" w:rsidRDefault="00CB7653">
      <w:pPr>
        <w:pStyle w:val="NOTENormal"/>
      </w:pPr>
      <w:r>
        <w:rPr>
          <w:sz w:val="28"/>
        </w:rPr>
        <w:t>游戏机制</w:t>
      </w:r>
    </w:p>
    <w:p w14:paraId="4335CE70" w14:textId="77777777" w:rsidR="00F228AF" w:rsidRDefault="00CB7653">
      <w:pPr>
        <w:pStyle w:val="NOTENormal"/>
      </w:pPr>
      <w:r>
        <w:t>1.</w:t>
      </w:r>
      <w:r>
        <w:t>积木块设定</w:t>
      </w:r>
    </w:p>
    <w:p w14:paraId="023D7DED" w14:textId="10E50B14" w:rsidR="00F228AF" w:rsidRDefault="00CB7653">
      <w:pPr>
        <w:pStyle w:val="NOTENormal"/>
      </w:pPr>
      <w:r>
        <w:t>拼接</w:t>
      </w:r>
      <w:proofErr w:type="gramStart"/>
      <w:r>
        <w:t>块设计</w:t>
      </w:r>
      <w:proofErr w:type="gramEnd"/>
      <w:r>
        <w:t>为</w:t>
      </w:r>
      <w:r>
        <w:t>100*100</w:t>
      </w:r>
      <w:del w:id="0" w:author="ren200306@126.com" w:date="2021-09-24T08:30:00Z">
        <w:r w:rsidDel="001A486B">
          <w:delText>*5</w:delText>
        </w:r>
      </w:del>
      <w:r>
        <w:t>的</w:t>
      </w:r>
      <w:del w:id="1" w:author="ren200306@126.com" w:date="2021-09-24T08:30:00Z">
        <w:r w:rsidDel="001A486B">
          <w:delText>薄</w:delText>
        </w:r>
      </w:del>
      <w:del w:id="2" w:author="ren200306@126.com" w:date="2021-09-24T08:29:00Z">
        <w:r w:rsidDel="001A486B">
          <w:delText>10mm</w:delText>
        </w:r>
      </w:del>
      <w:r>
        <w:t>圆角矩形</w:t>
      </w:r>
      <w:ins w:id="3" w:author="ren200306@126.com" w:date="2021-09-24T08:29:00Z">
        <w:r w:rsidR="001A486B">
          <w:rPr>
            <w:rFonts w:hint="eastAsia"/>
          </w:rPr>
          <w:t>、半径</w:t>
        </w:r>
      </w:ins>
      <w:ins w:id="4" w:author="ren200306@126.com" w:date="2021-09-24T08:30:00Z">
        <w:r w:rsidR="001A486B">
          <w:rPr>
            <w:rFonts w:hint="eastAsia"/>
          </w:rPr>
          <w:t>为</w:t>
        </w:r>
      </w:ins>
      <w:ins w:id="5" w:author="ren200306@126.com" w:date="2021-09-24T13:00:00Z">
        <w:r w:rsidR="00BF73B7">
          <w:t>25</w:t>
        </w:r>
      </w:ins>
      <w:ins w:id="6" w:author="ren200306@126.com" w:date="2021-09-24T08:30:00Z">
        <w:r w:rsidR="001A486B">
          <w:rPr>
            <w:rFonts w:hint="eastAsia"/>
          </w:rPr>
          <w:t>的圆形、</w:t>
        </w:r>
      </w:ins>
      <w:ins w:id="7" w:author="ren200306@126.com" w:date="2021-09-24T08:31:00Z">
        <w:r w:rsidR="001A486B">
          <w:rPr>
            <w:rFonts w:hint="eastAsia"/>
          </w:rPr>
          <w:t>边长为</w:t>
        </w:r>
      </w:ins>
      <w:ins w:id="8" w:author="ren200306@126.com" w:date="2021-09-24T08:32:00Z">
        <w:r w:rsidR="001A486B">
          <w:rPr>
            <w:rFonts w:hint="eastAsia"/>
          </w:rPr>
          <w:t>1</w:t>
        </w:r>
        <w:r w:rsidR="001A486B">
          <w:t>00</w:t>
        </w:r>
        <w:r w:rsidR="001A486B">
          <w:rPr>
            <w:rFonts w:hint="eastAsia"/>
          </w:rPr>
          <w:t>的圆角正三角形</w:t>
        </w:r>
      </w:ins>
      <w:r>
        <w:t>外观</w:t>
      </w:r>
      <w:ins w:id="9" w:author="ren200306@126.com" w:date="2021-09-24T08:32:00Z">
        <w:r w:rsidR="001A486B">
          <w:rPr>
            <w:rFonts w:hint="eastAsia"/>
          </w:rPr>
          <w:t>，厚度为</w:t>
        </w:r>
        <w:r w:rsidR="001A486B">
          <w:rPr>
            <w:rFonts w:hint="eastAsia"/>
          </w:rPr>
          <w:t>5mm</w:t>
        </w:r>
      </w:ins>
      <w:r>
        <w:t>，以海绵为主体，表面包裹橡胶防止海绵破碎。内部包裹波浪状的高弹性塑料，增强按压的段落感反馈。塑料薄片下布置薄膜压敏元件。</w:t>
      </w:r>
    </w:p>
    <w:p w14:paraId="0C149B68" w14:textId="346F249C" w:rsidR="00F228AF" w:rsidRDefault="00CB7653">
      <w:pPr>
        <w:pStyle w:val="NOTENormal"/>
      </w:pPr>
      <w:r>
        <w:t>拼接块</w:t>
      </w:r>
      <w:ins w:id="10" w:author="ren200306@126.com" w:date="2021-09-24T08:29:00Z">
        <w:r w:rsidR="001A486B">
          <w:rPr>
            <w:rFonts w:hint="eastAsia"/>
          </w:rPr>
          <w:t>边角处</w:t>
        </w:r>
      </w:ins>
      <w:del w:id="11" w:author="ren200306@126.com" w:date="2021-09-24T08:29:00Z">
        <w:r w:rsidDel="001A486B">
          <w:delText>四角</w:delText>
        </w:r>
      </w:del>
      <w:r>
        <w:t>有对角线布置的柔性铜质接触导电片，导电片后有弱磁力的柔性磁性片，磁性片</w:t>
      </w:r>
      <w:r>
        <w:t>N</w:t>
      </w:r>
      <w:proofErr w:type="gramStart"/>
      <w:r>
        <w:t>极</w:t>
      </w:r>
      <w:proofErr w:type="gramEnd"/>
      <w:r>
        <w:t>与导电片正极对应。当两拼接块以对应方向接近时，角将吸附在一起，并可轻易重新拆分组合。当积木块间总有两角相连或形成共同回路时，即可进行信号传递，确定积木块拼接形状。</w:t>
      </w:r>
    </w:p>
    <w:p w14:paraId="0D9AA201" w14:textId="3D2C5D66" w:rsidR="00F228AF" w:rsidRDefault="00CB7653">
      <w:pPr>
        <w:pStyle w:val="NOTENormal"/>
      </w:pPr>
      <w:r>
        <w:t>核心块导电设计与拼接块相同。使用工程塑料构建框架，外部以较厚的橡胶包裹。框架内置</w:t>
      </w:r>
      <w:proofErr w:type="gramStart"/>
      <w:r>
        <w:t>入蓝牙模块</w:t>
      </w:r>
      <w:proofErr w:type="gramEnd"/>
      <w:r>
        <w:t>、微型单片机</w:t>
      </w:r>
      <w:del w:id="12" w:author="ren200306@126.com" w:date="2021-09-24T08:34:00Z">
        <w:r w:rsidDel="001A486B">
          <w:delText>（</w:delText>
        </w:r>
      </w:del>
      <w:r>
        <w:t>、振动反馈模块</w:t>
      </w:r>
      <w:del w:id="13" w:author="ren200306@126.com" w:date="2021-09-24T08:34:00Z">
        <w:r w:rsidDel="001A486B">
          <w:delText>）</w:delText>
        </w:r>
      </w:del>
      <w:ins w:id="14" w:author="ren200306@126.com" w:date="2021-09-24T13:04:00Z">
        <w:r w:rsidR="00BF73B7">
          <w:rPr>
            <w:rFonts w:hint="eastAsia"/>
          </w:rPr>
          <w:t>（为后续开发做准备）</w:t>
        </w:r>
      </w:ins>
      <w:r>
        <w:t>。</w:t>
      </w:r>
    </w:p>
    <w:p w14:paraId="0045B3D5" w14:textId="4ADD787C" w:rsidR="00F228AF" w:rsidRDefault="00CB7653">
      <w:pPr>
        <w:pStyle w:val="NOTENormal"/>
      </w:pPr>
      <w:r>
        <w:t>积木块具有不同的建筑单位图案，包括基础土地、互动建筑等。核心块外观设计为</w:t>
      </w:r>
      <w:r>
        <w:t>“</w:t>
      </w:r>
      <w:r>
        <w:t>【吉祥物】和【世界之基】</w:t>
      </w:r>
      <w:r>
        <w:t>”</w:t>
      </w:r>
      <w:r>
        <w:t>。</w:t>
      </w:r>
    </w:p>
    <w:p w14:paraId="0D10B4CE" w14:textId="77777777" w:rsidR="00F228AF" w:rsidRDefault="00CB7653">
      <w:pPr>
        <w:pStyle w:val="NOTENormal"/>
      </w:pPr>
      <w:r>
        <w:t>2.</w:t>
      </w:r>
      <w:r>
        <w:t>初始界面机制</w:t>
      </w:r>
    </w:p>
    <w:p w14:paraId="54F50A6E" w14:textId="77777777" w:rsidR="00F228AF" w:rsidRDefault="00CB7653">
      <w:pPr>
        <w:pStyle w:val="NOTENormal"/>
      </w:pPr>
      <w:r>
        <w:t>初始化界面随机展示包含多种高级地图、角色皮肤的海报图，轻触即可打开</w:t>
      </w:r>
      <w:r>
        <w:t>“</w:t>
      </w:r>
      <w:r>
        <w:t>进度</w:t>
      </w:r>
      <w:r>
        <w:t>”</w:t>
      </w:r>
      <w:r>
        <w:t>界面。</w:t>
      </w:r>
    </w:p>
    <w:p w14:paraId="579E0863" w14:textId="77777777" w:rsidR="00F228AF" w:rsidRDefault="00CB7653">
      <w:pPr>
        <w:pStyle w:val="NOTENormal"/>
      </w:pPr>
      <w:r>
        <w:t>若未点击，则在</w:t>
      </w:r>
      <w:r>
        <w:t>3</w:t>
      </w:r>
      <w:r>
        <w:t>秒倒计时结束后进入首页。</w:t>
      </w:r>
    </w:p>
    <w:p w14:paraId="64B49C86" w14:textId="77777777" w:rsidR="00F228AF" w:rsidRDefault="00CB7653">
      <w:pPr>
        <w:pStyle w:val="NOTENormal"/>
      </w:pPr>
      <w:r>
        <w:t>3.“</w:t>
      </w:r>
      <w:r>
        <w:t>进度</w:t>
      </w:r>
      <w:r>
        <w:t>”</w:t>
      </w:r>
      <w:r>
        <w:t>界面</w:t>
      </w:r>
    </w:p>
    <w:p w14:paraId="7FE5A35B" w14:textId="77777777" w:rsidR="00F228AF" w:rsidRDefault="00CB7653">
      <w:pPr>
        <w:pStyle w:val="NOTENormal"/>
      </w:pPr>
      <w:r>
        <w:t>上半部分展示</w:t>
      </w:r>
      <w:r>
        <w:t>“</w:t>
      </w:r>
      <w:r>
        <w:t>图鉴</w:t>
      </w:r>
      <w:r>
        <w:t>”</w:t>
      </w:r>
      <w:r>
        <w:t>，以解锁顺序展示（或将在首页所点皮肤作为第一位展示【优先】）。下半部分以比例</w:t>
      </w:r>
      <w:proofErr w:type="gramStart"/>
      <w:r>
        <w:t>条形式</w:t>
      </w:r>
      <w:proofErr w:type="gramEnd"/>
      <w:r>
        <w:t>展示当前相对解锁后五个皮肤（或第一位皮肤）的游戏进度（成就）。通过【吉祥物】以语音告知幼儿当前相关信息。点击图鉴或成就可进入图鉴界面或</w:t>
      </w:r>
      <w:r>
        <w:t>“</w:t>
      </w:r>
      <w:r>
        <w:t>冒险模式</w:t>
      </w:r>
      <w:r>
        <w:t>”</w:t>
      </w:r>
      <w:r>
        <w:t>界面。</w:t>
      </w:r>
    </w:p>
    <w:p w14:paraId="27B8E2BB" w14:textId="77777777" w:rsidR="00F228AF" w:rsidRDefault="00CB7653">
      <w:pPr>
        <w:pStyle w:val="NOTENormal"/>
      </w:pPr>
      <w:r>
        <w:t>返回后，进入首页。</w:t>
      </w:r>
    </w:p>
    <w:p w14:paraId="7ADEDF65" w14:textId="77777777" w:rsidR="00F228AF" w:rsidRDefault="00CB7653">
      <w:pPr>
        <w:pStyle w:val="NOTENormal"/>
      </w:pPr>
      <w:r>
        <w:t>4.</w:t>
      </w:r>
      <w:r>
        <w:t>图鉴（商店）界面</w:t>
      </w:r>
    </w:p>
    <w:p w14:paraId="532D2020" w14:textId="3B9FFB54" w:rsidR="00F228AF" w:rsidRDefault="00CB7653">
      <w:pPr>
        <w:pStyle w:val="NOTENormal"/>
      </w:pPr>
      <w:r>
        <w:t>所有图鉴以彩色展示，未获得的图鉴背景色羽化，已获得的图鉴添加绿色圆角矩形边框。轻触图鉴展示具体获取数值。若已获得，【吉祥物】语音和动画做出随机的皮肤相关反馈；若未获得，【吉祥物】语音和动画提示获取所需游戏进度。</w:t>
      </w:r>
      <w:ins w:id="15" w:author="ren200306@126.com" w:date="2021-09-24T13:13:00Z">
        <w:r w:rsidR="006F75FB">
          <w:rPr>
            <w:rFonts w:hint="eastAsia"/>
          </w:rPr>
          <w:t>左下</w:t>
        </w:r>
        <w:proofErr w:type="gramStart"/>
        <w:r w:rsidR="006F75FB">
          <w:rPr>
            <w:rFonts w:hint="eastAsia"/>
          </w:rPr>
          <w:t>角设置</w:t>
        </w:r>
        <w:proofErr w:type="gramEnd"/>
        <w:r w:rsidR="006F75FB">
          <w:rPr>
            <w:rFonts w:hint="eastAsia"/>
          </w:rPr>
          <w:t>【返回】按钮，后续所有界面均</w:t>
        </w:r>
      </w:ins>
      <w:ins w:id="16" w:author="ren200306@126.com" w:date="2021-09-24T13:14:00Z">
        <w:r w:rsidR="006F75FB">
          <w:rPr>
            <w:rFonts w:hint="eastAsia"/>
          </w:rPr>
          <w:t>在左下</w:t>
        </w:r>
        <w:proofErr w:type="gramStart"/>
        <w:r w:rsidR="006F75FB">
          <w:rPr>
            <w:rFonts w:hint="eastAsia"/>
          </w:rPr>
          <w:t>角</w:t>
        </w:r>
      </w:ins>
      <w:ins w:id="17" w:author="ren200306@126.com" w:date="2021-09-24T13:13:00Z">
        <w:r w:rsidR="006F75FB">
          <w:rPr>
            <w:rFonts w:hint="eastAsia"/>
          </w:rPr>
          <w:t>设置</w:t>
        </w:r>
        <w:proofErr w:type="gramEnd"/>
        <w:r w:rsidR="006F75FB">
          <w:rPr>
            <w:rFonts w:hint="eastAsia"/>
          </w:rPr>
          <w:t>有【返回】按钮，不</w:t>
        </w:r>
      </w:ins>
      <w:ins w:id="18" w:author="ren200306@126.com" w:date="2021-09-24T13:14:00Z">
        <w:r w:rsidR="006F75FB">
          <w:rPr>
            <w:rFonts w:hint="eastAsia"/>
          </w:rPr>
          <w:t>再一一叙述。</w:t>
        </w:r>
        <w:r w:rsidR="006F75FB">
          <w:rPr>
            <w:rFonts w:hint="eastAsia"/>
          </w:rPr>
          <w:t>z</w:t>
        </w:r>
      </w:ins>
    </w:p>
    <w:p w14:paraId="05363DFA" w14:textId="77777777" w:rsidR="00F228AF" w:rsidRDefault="00CB7653">
      <w:pPr>
        <w:pStyle w:val="NOTENormal"/>
      </w:pPr>
      <w:r>
        <w:t>5.</w:t>
      </w:r>
      <w:r>
        <w:t>吉祥物</w:t>
      </w:r>
    </w:p>
    <w:p w14:paraId="0CF444D7" w14:textId="77777777" w:rsidR="00F228AF" w:rsidRDefault="00CB7653">
      <w:pPr>
        <w:pStyle w:val="NOTENormal"/>
      </w:pPr>
      <w:r>
        <w:t>吉祥物除提示功能，互动类似</w:t>
      </w:r>
      <w:r>
        <w:t>QQ</w:t>
      </w:r>
      <w:r>
        <w:t>企鹅。在进入地图后作为跟随宠物。</w:t>
      </w:r>
    </w:p>
    <w:p w14:paraId="1201953F" w14:textId="77777777" w:rsidR="00F228AF" w:rsidRDefault="00CB7653">
      <w:pPr>
        <w:pStyle w:val="NOTENormal"/>
      </w:pPr>
      <w:r>
        <w:t>6.</w:t>
      </w:r>
      <w:r>
        <w:t>首页界面机制</w:t>
      </w:r>
    </w:p>
    <w:p w14:paraId="61C73AA5" w14:textId="50AB533F" w:rsidR="00F228AF" w:rsidRDefault="00CB7653">
      <w:pPr>
        <w:pStyle w:val="NOTENormal"/>
      </w:pPr>
      <w:r>
        <w:t>首页以大图案滑动横列各游戏模式和图鉴入口，点击后将图案放大到全屏，并【浮现】相应界面所包含的按键。</w:t>
      </w:r>
      <w:ins w:id="19" w:author="ren200306@126.com" w:date="2021-09-24T13:06:00Z">
        <w:r w:rsidR="00BF73B7">
          <w:rPr>
            <w:rFonts w:hint="eastAsia"/>
          </w:rPr>
          <w:t>右下角</w:t>
        </w:r>
      </w:ins>
      <w:ins w:id="20" w:author="ren200306@126.com" w:date="2021-09-24T13:07:00Z">
        <w:r w:rsidR="00BF73B7">
          <w:rPr>
            <w:rFonts w:hint="eastAsia"/>
          </w:rPr>
          <w:t>较大按钮</w:t>
        </w:r>
      </w:ins>
      <w:ins w:id="21" w:author="ren200306@126.com" w:date="2021-09-24T13:13:00Z">
        <w:r w:rsidR="006F75FB">
          <w:rPr>
            <w:rFonts w:hint="eastAsia"/>
          </w:rPr>
          <w:t>显示</w:t>
        </w:r>
      </w:ins>
      <w:ins w:id="22" w:author="ren200306@126.com" w:date="2021-09-24T13:07:00Z">
        <w:r w:rsidR="00BF73B7">
          <w:rPr>
            <w:rFonts w:hint="eastAsia"/>
          </w:rPr>
          <w:t>“退出”</w:t>
        </w:r>
      </w:ins>
      <w:ins w:id="23" w:author="ren200306@126.com" w:date="2021-09-24T13:08:00Z">
        <w:r w:rsidR="00BF73B7">
          <w:rPr>
            <w:rFonts w:hint="eastAsia"/>
          </w:rPr>
          <w:t>。</w:t>
        </w:r>
      </w:ins>
    </w:p>
    <w:p w14:paraId="3321C4F4" w14:textId="77777777" w:rsidR="00F228AF" w:rsidRDefault="00CB7653">
      <w:pPr>
        <w:pStyle w:val="NOTENormal"/>
      </w:pPr>
      <w:r>
        <w:t>7.“</w:t>
      </w:r>
      <w:r>
        <w:t>创造模式</w:t>
      </w:r>
      <w:r>
        <w:t>”</w:t>
      </w:r>
      <w:r>
        <w:t>界面机制</w:t>
      </w:r>
    </w:p>
    <w:p w14:paraId="318D8588" w14:textId="77777777" w:rsidR="00F228AF" w:rsidRDefault="00CB7653">
      <w:pPr>
        <w:pStyle w:val="NOTEBullets1"/>
        <w:ind w:leftChars="200" w:left="840"/>
      </w:pPr>
      <w:r>
        <w:t>首先为</w:t>
      </w:r>
      <w:r>
        <w:t>“</w:t>
      </w:r>
      <w:r>
        <w:rPr>
          <w:b/>
        </w:rPr>
        <w:t>世界选择界面</w:t>
      </w:r>
      <w:r>
        <w:t>”</w:t>
      </w:r>
      <w:r>
        <w:t>。以类似</w:t>
      </w:r>
      <w:r>
        <w:t>“</w:t>
      </w:r>
      <w:r>
        <w:t>疯狂动物城</w:t>
      </w:r>
      <w:r>
        <w:t>”</w:t>
      </w:r>
      <w:r>
        <w:t>的形式展示所有世界特征。已解锁的世界中放入巨大化的人物，未解锁的以</w:t>
      </w:r>
      <w:r>
        <w:t>“</w:t>
      </w:r>
      <w:r>
        <w:t>空城</w:t>
      </w:r>
      <w:r>
        <w:t>”</w:t>
      </w:r>
      <w:r>
        <w:t>形式呈现。点击已解锁的世界时，通过对应角色的动画（、声音）反馈（和终端的振动反馈），给幼龄用户关于</w:t>
      </w:r>
      <w:r>
        <w:t>“</w:t>
      </w:r>
      <w:r>
        <w:t>已解锁</w:t>
      </w:r>
      <w:r>
        <w:t>”</w:t>
      </w:r>
      <w:r>
        <w:lastRenderedPageBreak/>
        <w:t>的概念。</w:t>
      </w:r>
      <w:proofErr w:type="gramStart"/>
      <w:r>
        <w:t>点击未</w:t>
      </w:r>
      <w:proofErr w:type="gramEnd"/>
      <w:r>
        <w:t>解锁的世界部分时，【吉祥物】语音提示解锁要求。若解锁进度接近，则向用户发出前往</w:t>
      </w:r>
      <w:r>
        <w:t>“</w:t>
      </w:r>
      <w:r>
        <w:t>闯关模式</w:t>
      </w:r>
      <w:r>
        <w:t>”</w:t>
      </w:r>
      <w:r>
        <w:t>解锁皮肤的邀请（</w:t>
      </w:r>
      <w:r>
        <w:t>“</w:t>
      </w:r>
      <w:r>
        <w:t>伸手</w:t>
      </w:r>
      <w:r>
        <w:t>”</w:t>
      </w:r>
      <w:r>
        <w:t>动画）。点击【吉祥物】则进入闯关模式。</w:t>
      </w:r>
    </w:p>
    <w:p w14:paraId="1D48716C" w14:textId="77777777" w:rsidR="00F228AF" w:rsidRDefault="00CB7653">
      <w:pPr>
        <w:pStyle w:val="NOTEBullets1"/>
        <w:ind w:leftChars="200" w:left="840"/>
      </w:pPr>
      <w:r>
        <w:t>选择世界完毕后，进入</w:t>
      </w:r>
      <w:r>
        <w:t>“</w:t>
      </w:r>
      <w:r>
        <w:rPr>
          <w:b/>
        </w:rPr>
        <w:t>地图模块搭建界面</w:t>
      </w:r>
      <w:r>
        <w:t>”</w:t>
      </w:r>
      <w:r>
        <w:t>。【吉祥物】语音引导幼儿搭建。首先引导幼儿找到核心块，并强调核心块对游戏世界的重要性。用动画展示积木块的网格型拼接方式，引导操作，成功</w:t>
      </w:r>
      <w:proofErr w:type="gramStart"/>
      <w:r>
        <w:t>拼接第</w:t>
      </w:r>
      <w:proofErr w:type="gramEnd"/>
      <w:r>
        <w:t>一块后进行鼓励。展示加入更多拼接块的操作方式，并在幼儿完成任意一种后进行鼓励。完成常规引导后，展示</w:t>
      </w:r>
      <w:r>
        <w:t>“</w:t>
      </w:r>
      <w:r>
        <w:t>摩天轮</w:t>
      </w:r>
      <w:r>
        <w:t>”“</w:t>
      </w:r>
      <w:r>
        <w:t>跷跷板</w:t>
      </w:r>
      <w:r>
        <w:t>”</w:t>
      </w:r>
      <w:r>
        <w:t>等异形拼接方式，并引导幼儿模仿。若上述过程中幼儿拼接错误，则由【吉祥物】</w:t>
      </w:r>
      <w:r>
        <w:t>“</w:t>
      </w:r>
      <w:r>
        <w:t>情绪反应</w:t>
      </w:r>
      <w:r>
        <w:t>”</w:t>
      </w:r>
      <w:r>
        <w:t>进行提醒。（若用户第一次游玩或已有</w:t>
      </w:r>
      <w:r>
        <w:t>7</w:t>
      </w:r>
      <w:r>
        <w:t>天未游玩，则进行【初玩引导】。）</w:t>
      </w:r>
    </w:p>
    <w:p w14:paraId="7F340CDB" w14:textId="77777777" w:rsidR="00F228AF" w:rsidRDefault="00CB7653">
      <w:pPr>
        <w:pStyle w:val="NOTENormal"/>
        <w:ind w:leftChars="200" w:left="420"/>
      </w:pPr>
      <w:r>
        <w:t>幼儿拼接</w:t>
      </w:r>
      <w:r>
        <w:t>8</w:t>
      </w:r>
      <w:r>
        <w:t>块积木块后，【吉祥物】语音提醒：</w:t>
      </w:r>
      <w:r>
        <w:t>“</w:t>
      </w:r>
      <w:r>
        <w:t>搭完了吗？搭完了戳我，或者叫我哦。</w:t>
      </w:r>
      <w:r>
        <w:t>”</w:t>
      </w:r>
      <w:r>
        <w:t>语音识别，若幼儿回答</w:t>
      </w:r>
      <w:r>
        <w:t>“</w:t>
      </w:r>
      <w:r>
        <w:t>还没有</w:t>
      </w:r>
      <w:r>
        <w:t>”</w:t>
      </w:r>
      <w:r>
        <w:t>等，语音反馈；若回答</w:t>
      </w:r>
      <w:r>
        <w:t>“</w:t>
      </w:r>
      <w:r>
        <w:t>搭完了</w:t>
      </w:r>
      <w:r>
        <w:t>”</w:t>
      </w:r>
      <w:r>
        <w:t>或点击了吉祥物，问询核心块搭建样式，若错误则进行上述类似的提醒。若正确则在屏幕呈现虚拟化的模块地图，并重新提供世界背景选择。</w:t>
      </w:r>
    </w:p>
    <w:p w14:paraId="0ADE187C" w14:textId="77777777" w:rsidR="00F228AF" w:rsidRDefault="00CB7653">
      <w:pPr>
        <w:pStyle w:val="NOTEBullets1"/>
        <w:ind w:leftChars="200" w:left="840"/>
      </w:pPr>
      <w:r>
        <w:t>完成当前地图模块搭建后，【吉祥物】语音询问是否需要搭建更多地图模块。语音识别和两个各占</w:t>
      </w:r>
      <w:r>
        <w:t>1/4</w:t>
      </w:r>
      <w:proofErr w:type="gramStart"/>
      <w:r>
        <w:t>屏空间</w:t>
      </w:r>
      <w:proofErr w:type="gramEnd"/>
      <w:r>
        <w:t>的红绿按钮获取用户决定。若继续，重复</w:t>
      </w:r>
      <w:r>
        <w:t>“</w:t>
      </w:r>
      <w:r>
        <w:rPr>
          <w:b/>
        </w:rPr>
        <w:t>世界选择界面</w:t>
      </w:r>
      <w:r>
        <w:t>”“</w:t>
      </w:r>
      <w:r>
        <w:rPr>
          <w:b/>
        </w:rPr>
        <w:t>地图模块搭建界面</w:t>
      </w:r>
      <w:r>
        <w:t>”</w:t>
      </w:r>
      <w:r>
        <w:t>上述操作。</w:t>
      </w:r>
    </w:p>
    <w:p w14:paraId="055E0852" w14:textId="77777777" w:rsidR="00F228AF" w:rsidRDefault="00CB7653">
      <w:pPr>
        <w:pStyle w:val="NOTENormal"/>
        <w:ind w:leftChars="200" w:left="420"/>
      </w:pPr>
      <w:r>
        <w:t>若结束，转到</w:t>
      </w:r>
      <w:r>
        <w:t>“</w:t>
      </w:r>
      <w:r>
        <w:rPr>
          <w:b/>
        </w:rPr>
        <w:t>玩法选择界面</w:t>
      </w:r>
      <w:r>
        <w:t>”</w:t>
      </w:r>
      <w:r>
        <w:t>。类似首页设计，提供</w:t>
      </w:r>
      <w:r>
        <w:t>“</w:t>
      </w:r>
      <w:r>
        <w:t>和朋友玩</w:t>
      </w:r>
      <w:r>
        <w:t>”“</w:t>
      </w:r>
      <w:r>
        <w:t>自己探索</w:t>
      </w:r>
      <w:r>
        <w:t>”</w:t>
      </w:r>
      <w:r>
        <w:t>选项。幼儿自行选择</w:t>
      </w:r>
      <w:r>
        <w:t>2.5D</w:t>
      </w:r>
      <w:r>
        <w:t>角色。</w:t>
      </w:r>
    </w:p>
    <w:p w14:paraId="0371D8E8" w14:textId="77777777" w:rsidR="00F228AF" w:rsidRDefault="00CB7653">
      <w:pPr>
        <w:pStyle w:val="NOTEBullets1"/>
        <w:ind w:leftChars="200" w:left="840"/>
      </w:pPr>
      <w:r>
        <w:t>“</w:t>
      </w:r>
      <w:r>
        <w:t>和朋友玩</w:t>
      </w:r>
      <w:r>
        <w:t>”</w:t>
      </w:r>
      <w:r>
        <w:t>玩法中，不同玩家的地图模块相互拼接结合。</w:t>
      </w:r>
    </w:p>
    <w:p w14:paraId="419AE8B7" w14:textId="77777777" w:rsidR="00F228AF" w:rsidRDefault="00CB7653">
      <w:pPr>
        <w:pStyle w:val="NOTENormal"/>
        <w:ind w:leftChars="200" w:left="420"/>
      </w:pPr>
      <w:r>
        <w:t>可由</w:t>
      </w:r>
      <w:r>
        <w:t>AI</w:t>
      </w:r>
      <w:r>
        <w:t>决定一条地图中的路径，进行</w:t>
      </w:r>
      <w:r>
        <w:t>“</w:t>
      </w:r>
      <w:r>
        <w:t>飞行棋</w:t>
      </w:r>
      <w:r>
        <w:t>”</w:t>
      </w:r>
      <w:r>
        <w:t>类似玩法。将</w:t>
      </w:r>
      <w:r>
        <w:t>“</w:t>
      </w:r>
      <w:r>
        <w:t>飞行棋</w:t>
      </w:r>
      <w:r>
        <w:t>”</w:t>
      </w:r>
      <w:r>
        <w:t>中的</w:t>
      </w:r>
      <w:r>
        <w:t>“</w:t>
      </w:r>
      <w:r>
        <w:t>色块跳跃</w:t>
      </w:r>
      <w:r>
        <w:t>”</w:t>
      </w:r>
      <w:r>
        <w:t>功能与早教元素（见于</w:t>
      </w:r>
      <w:r>
        <w:t>“</w:t>
      </w:r>
      <w:r>
        <w:t>闯关模式</w:t>
      </w:r>
      <w:r>
        <w:t>”</w:t>
      </w:r>
      <w:r>
        <w:t>介绍）结合：在经过角色对应色块，并通过所给早教题后，角色可跳跃至路径中的下一对应色块。各角色的路径均以核心块对应地图点为终点，加强幼儿用户对核心块的重要性认识。</w:t>
      </w:r>
    </w:p>
    <w:p w14:paraId="6EDE834D" w14:textId="77777777" w:rsidR="00F228AF" w:rsidRDefault="00CB7653">
      <w:pPr>
        <w:pStyle w:val="NOTENormal"/>
      </w:pPr>
      <w:r>
        <w:t>8.</w:t>
      </w:r>
      <w:r>
        <w:t>画面呈现和操作机制</w:t>
      </w:r>
    </w:p>
    <w:p w14:paraId="69602478" w14:textId="77777777" w:rsidR="00F228AF" w:rsidRDefault="00CB7653">
      <w:pPr>
        <w:pStyle w:val="NOTENormal"/>
      </w:pPr>
      <w:r>
        <w:t>画面为侧视（类似《森林冰火人》的视角设定），物块呈现为高水平渲染的</w:t>
      </w:r>
      <w:r>
        <w:t>3D</w:t>
      </w:r>
      <w:r>
        <w:t>效果。通过双手四向按键操控。提供丰富的地图基本方块的互动效果，并具有不同地图基本方块间的特殊互动效果。（【初玩引导】中展示此类特殊组合互动。）</w:t>
      </w:r>
    </w:p>
    <w:p w14:paraId="28640768" w14:textId="77777777" w:rsidR="00F228AF" w:rsidRDefault="00CB7653">
      <w:pPr>
        <w:pStyle w:val="NOTENormal"/>
      </w:pPr>
      <w:r>
        <w:t>9.“</w:t>
      </w:r>
      <w:r>
        <w:t>闯关模式</w:t>
      </w:r>
      <w:r>
        <w:t>”</w:t>
      </w:r>
      <w:r>
        <w:t>界面机制</w:t>
      </w:r>
    </w:p>
    <w:p w14:paraId="207CE545" w14:textId="77777777" w:rsidR="00F228AF" w:rsidRDefault="00CB7653">
      <w:pPr>
        <w:pStyle w:val="NOTEBullets1"/>
        <w:ind w:leftChars="200" w:left="840"/>
      </w:pPr>
      <w:r>
        <w:t>首先为</w:t>
      </w:r>
      <w:r>
        <w:t>“</w:t>
      </w:r>
      <w:r>
        <w:rPr>
          <w:b/>
        </w:rPr>
        <w:t>早教要素选择界面</w:t>
      </w:r>
      <w:r>
        <w:t>”</w:t>
      </w:r>
      <w:r>
        <w:t>。【吉祥物】语音提示幼儿寻找监护人操作，由家长选择闯关模式中所需的早教要素。提供</w:t>
      </w:r>
      <w:r>
        <w:t>“</w:t>
      </w:r>
      <w:r>
        <w:t>识字</w:t>
      </w:r>
      <w:r>
        <w:t>”“</w:t>
      </w:r>
      <w:r>
        <w:t>算数</w:t>
      </w:r>
      <w:r>
        <w:t>”“</w:t>
      </w:r>
      <w:r>
        <w:t>器乐</w:t>
      </w:r>
      <w:r>
        <w:t>”“</w:t>
      </w:r>
      <w:r>
        <w:t>地图补充</w:t>
      </w:r>
      <w:r>
        <w:t>”</w:t>
      </w:r>
      <w:r>
        <w:t>等多选。每种多选结果均有足够的</w:t>
      </w:r>
      <w:r>
        <w:t>AI</w:t>
      </w:r>
      <w:r>
        <w:t>制作、人工复检闯关地图。</w:t>
      </w:r>
    </w:p>
    <w:p w14:paraId="72743C4A" w14:textId="20CBA2E8" w:rsidR="00F228AF" w:rsidRDefault="00CB7653">
      <w:pPr>
        <w:pStyle w:val="NOTEBullets1"/>
        <w:ind w:leftChars="200" w:left="840"/>
      </w:pPr>
      <w:r>
        <w:t>进入</w:t>
      </w:r>
      <w:r>
        <w:t>“</w:t>
      </w:r>
      <w:r>
        <w:rPr>
          <w:b/>
        </w:rPr>
        <w:t>关卡选择界面</w:t>
      </w:r>
      <w:r>
        <w:t>”</w:t>
      </w:r>
      <w:r>
        <w:t>，每个关卡以无边框预览图呈现，整体呈现</w:t>
      </w:r>
      <w:r>
        <w:t>“</w:t>
      </w:r>
      <w:r>
        <w:t>天梯状</w:t>
      </w:r>
      <w:r>
        <w:t>”</w:t>
      </w:r>
      <w:r>
        <w:t>蜿蜒向上，色调（渐变）及背景与</w:t>
      </w:r>
      <w:r>
        <w:t>“</w:t>
      </w:r>
      <w:r>
        <w:t>高度</w:t>
      </w:r>
      <w:r>
        <w:t>”</w:t>
      </w:r>
      <w:r>
        <w:t>相匹配。预览图下显示通关星级。只有先通过上一关卡方可进入下一关卡。</w:t>
      </w:r>
    </w:p>
    <w:p w14:paraId="7039D3DF" w14:textId="77777777" w:rsidR="00F228AF" w:rsidRDefault="00CB7653">
      <w:pPr>
        <w:pStyle w:val="NOTEBullets1"/>
        <w:ind w:leftChars="200" w:left="840"/>
      </w:pPr>
      <w:r>
        <w:rPr>
          <w:b/>
        </w:rPr>
        <w:t>识字</w:t>
      </w:r>
      <w:r>
        <w:t>：语音提示找文字。不再赘述。</w:t>
      </w:r>
    </w:p>
    <w:p w14:paraId="75820EEA" w14:textId="61FDDA78" w:rsidR="00F228AF" w:rsidRDefault="00CB7653">
      <w:pPr>
        <w:pStyle w:val="NOTEBullets1"/>
        <w:ind w:leftChars="200" w:left="840"/>
      </w:pPr>
      <w:r>
        <w:rPr>
          <w:b/>
        </w:rPr>
        <w:t>算数</w:t>
      </w:r>
      <w:r>
        <w:t>：</w:t>
      </w:r>
      <w:ins w:id="24" w:author="ren200306@126.com" w:date="2021-09-24T08:26:00Z">
        <w:r w:rsidR="001A486B">
          <w:rPr>
            <w:rFonts w:hint="eastAsia"/>
          </w:rPr>
          <w:t>屏幕显示</w:t>
        </w:r>
      </w:ins>
      <w:r>
        <w:t>大字体</w:t>
      </w:r>
      <w:ins w:id="25" w:author="ren200306@126.com" w:date="2021-09-24T08:27:00Z">
        <w:r w:rsidR="001A486B">
          <w:rPr>
            <w:rFonts w:hint="eastAsia"/>
          </w:rPr>
          <w:t>算术题</w:t>
        </w:r>
      </w:ins>
      <w:ins w:id="26" w:author="ren200306@126.com" w:date="2021-09-24T08:20:00Z">
        <w:r w:rsidR="00D960BA">
          <w:rPr>
            <w:rFonts w:hint="eastAsia"/>
          </w:rPr>
          <w:t>、</w:t>
        </w:r>
      </w:ins>
      <w:r>
        <w:t>语音提示选答案。不再赘述。</w:t>
      </w:r>
    </w:p>
    <w:p w14:paraId="19831F6C" w14:textId="3CCDE226" w:rsidR="00F228AF" w:rsidDel="00FC5B90" w:rsidRDefault="00CB7653" w:rsidP="00FC5B90">
      <w:pPr>
        <w:pStyle w:val="NOTEBullets1"/>
        <w:ind w:leftChars="200" w:left="840"/>
        <w:rPr>
          <w:del w:id="27" w:author="ren200306@126.com" w:date="2021-09-24T09:10:00Z"/>
        </w:rPr>
      </w:pPr>
      <w:r w:rsidRPr="00FC5B90">
        <w:rPr>
          <w:b/>
        </w:rPr>
        <w:t>器乐</w:t>
      </w:r>
      <w:r>
        <w:t>：</w:t>
      </w:r>
      <w:ins w:id="28" w:author="ren200306@126.com" w:date="2021-09-24T09:10:00Z">
        <w:r w:rsidR="00FC5B90">
          <w:t>提示幼儿，将与简谱音符颜色对应的拼接块与</w:t>
        </w:r>
      </w:ins>
      <w:ins w:id="29" w:author="ren200306@126.com" w:date="2021-09-24T09:12:00Z">
        <w:r w:rsidR="00FC5B90">
          <w:rPr>
            <w:rFonts w:hint="eastAsia"/>
          </w:rPr>
          <w:t>核心块任意</w:t>
        </w:r>
      </w:ins>
      <w:ins w:id="30" w:author="ren200306@126.com" w:date="2021-09-24T09:10:00Z">
        <w:r w:rsidR="00FC5B90">
          <w:t>连接</w:t>
        </w:r>
      </w:ins>
      <w:ins w:id="31" w:author="ren200306@126.com" w:date="2021-09-24T09:12:00Z">
        <w:r w:rsidR="00FC5B90">
          <w:rPr>
            <w:rFonts w:hint="eastAsia"/>
          </w:rPr>
          <w:t>。（画</w:t>
        </w:r>
      </w:ins>
      <w:ins w:id="32" w:author="ren200306@126.com" w:date="2021-09-24T09:10:00Z">
        <w:r w:rsidR="00FC5B90">
          <w:t>面</w:t>
        </w:r>
        <w:proofErr w:type="gramStart"/>
        <w:r w:rsidR="00FC5B90">
          <w:t>提示按昭音符</w:t>
        </w:r>
        <w:proofErr w:type="gramEnd"/>
        <w:r w:rsidR="00FC5B90">
          <w:t>顺序拼接</w:t>
        </w:r>
      </w:ins>
      <w:ins w:id="33" w:author="ren200306@126.com" w:date="2021-09-24T09:13:00Z">
        <w:r w:rsidR="00FC5B90">
          <w:rPr>
            <w:rFonts w:hint="eastAsia"/>
          </w:rPr>
          <w:t>，但</w:t>
        </w:r>
      </w:ins>
      <w:ins w:id="34" w:author="ren200306@126.com" w:date="2021-09-24T09:10:00Z">
        <w:r w:rsidR="00FC5B90">
          <w:t>允许其他拼接方式</w:t>
        </w:r>
      </w:ins>
      <w:ins w:id="35" w:author="ren200306@126.com" w:date="2021-09-24T09:13:00Z">
        <w:r w:rsidR="00FC5B90">
          <w:rPr>
            <w:rFonts w:hint="eastAsia"/>
          </w:rPr>
          <w:t>。）屏幕</w:t>
        </w:r>
      </w:ins>
      <w:ins w:id="36" w:author="ren200306@126.com" w:date="2021-09-24T09:10:00Z">
        <w:r w:rsidR="00FC5B90">
          <w:t>下部分列出简谱音符和对应积木</w:t>
        </w:r>
        <w:r w:rsidR="00FC5B90">
          <w:lastRenderedPageBreak/>
          <w:t>块的缩略图，</w:t>
        </w:r>
        <w:r w:rsidR="00FC5B90">
          <w:t> </w:t>
        </w:r>
        <w:r w:rsidR="00FC5B90">
          <w:t>中下部分给出简短的经典乐谱简谱音符列，每次从简谱</w:t>
        </w:r>
        <w:proofErr w:type="gramStart"/>
        <w:r w:rsidR="00FC5B90">
          <w:t>音符列取最</w:t>
        </w:r>
        <w:proofErr w:type="gramEnd"/>
        <w:r w:rsidR="00FC5B90">
          <w:t>前音符</w:t>
        </w:r>
        <w:r w:rsidR="00FC5B90">
          <w:t> </w:t>
        </w:r>
      </w:ins>
      <w:ins w:id="37" w:author="ren200306@126.com" w:date="2021-09-24T09:13:00Z">
        <w:r w:rsidR="00FC5B90">
          <w:rPr>
            <w:rFonts w:hint="eastAsia"/>
          </w:rPr>
          <w:t>，</w:t>
        </w:r>
      </w:ins>
      <w:ins w:id="38" w:author="ren200306@126.com" w:date="2021-09-24T09:10:00Z">
        <w:r w:rsidR="00FC5B90">
          <w:t>（音符列前移</w:t>
        </w:r>
        <w:r w:rsidR="00FC5B90">
          <w:t> </w:t>
        </w:r>
      </w:ins>
      <w:ins w:id="39" w:author="ren200306@126.com" w:date="2021-09-24T09:13:00Z">
        <w:r w:rsidR="00FC5B90">
          <w:rPr>
            <w:rFonts w:hint="eastAsia"/>
          </w:rPr>
          <w:t>，</w:t>
        </w:r>
      </w:ins>
      <w:ins w:id="40" w:author="ren200306@126.com" w:date="2021-09-24T09:10:00Z">
        <w:r w:rsidR="00FC5B90">
          <w:t>）从下部分取音符积木块</w:t>
        </w:r>
        <w:r w:rsidR="00FC5B90">
          <w:t> </w:t>
        </w:r>
      </w:ins>
      <w:ins w:id="41" w:author="ren200306@126.com" w:date="2021-09-24T09:14:00Z">
        <w:r w:rsidR="00FC5B90">
          <w:rPr>
            <w:rFonts w:hint="eastAsia"/>
          </w:rPr>
          <w:t>，</w:t>
        </w:r>
      </w:ins>
      <w:ins w:id="42" w:author="ren200306@126.com" w:date="2021-09-24T09:10:00Z">
        <w:r w:rsidR="00FC5B90">
          <w:t>到上部分放大呈现．轮廓外水波</w:t>
        </w:r>
        <w:proofErr w:type="gramStart"/>
        <w:r w:rsidR="00FC5B90">
          <w:t>状效果</w:t>
        </w:r>
        <w:proofErr w:type="gramEnd"/>
        <w:r w:rsidR="00FC5B90">
          <w:t>提示幼儿按压，当幼儿成功按压对应积木块后，终端响起相应音符的钢琴声。全部按压完毕后，将乐谱段完整演奏一次。</w:t>
        </w:r>
        <w:r w:rsidR="00FC5B90">
          <w:t>(</w:t>
        </w:r>
        <w:r w:rsidR="00FC5B90">
          <w:t>使幼儿对完成经曲曲目演秦产牛成就感</w:t>
        </w:r>
      </w:ins>
      <w:ins w:id="43" w:author="ren200306@126.com" w:date="2021-09-24T09:14:00Z">
        <w:r w:rsidR="00FC5B90">
          <w:rPr>
            <w:rFonts w:hint="eastAsia"/>
          </w:rPr>
          <w:t>。</w:t>
        </w:r>
      </w:ins>
      <w:ins w:id="44" w:author="ren200306@126.com" w:date="2021-09-24T09:10:00Z">
        <w:r w:rsidR="00FC5B90">
          <w:t>）</w:t>
        </w:r>
      </w:ins>
      <w:del w:id="45" w:author="ren200306@126.com" w:date="2021-09-24T09:10:00Z">
        <w:r w:rsidDel="00FC5B90">
          <w:delText>提示幼儿，将与简谱音符</w:delText>
        </w:r>
      </w:del>
      <w:del w:id="46" w:author="ren200306@126.com" w:date="2021-09-24T08:42:00Z">
        <w:r w:rsidDel="00D240E0">
          <w:delText>颜色</w:delText>
        </w:r>
      </w:del>
      <w:del w:id="47" w:author="ren200306@126.com" w:date="2021-09-24T09:10:00Z">
        <w:r w:rsidDel="00FC5B90">
          <w:delText>对应的拼接块与核心块任意连接</w:delText>
        </w:r>
      </w:del>
      <w:del w:id="48" w:author="ren200306@126.com" w:date="2021-09-24T09:02:00Z">
        <w:r w:rsidDel="00A92D87">
          <w:delText>。</w:delText>
        </w:r>
      </w:del>
      <w:del w:id="49" w:author="ren200306@126.com" w:date="2021-09-24T09:10:00Z">
        <w:r w:rsidDel="00FC5B90">
          <w:delText>（画面提示按照音符顺序</w:delText>
        </w:r>
      </w:del>
      <w:del w:id="50" w:author="ren200306@126.com" w:date="2021-09-24T08:41:00Z">
        <w:r w:rsidDel="00D240E0">
          <w:delText>pin</w:delText>
        </w:r>
      </w:del>
    </w:p>
    <w:p w14:paraId="565921D0" w14:textId="2349B423" w:rsidR="00F228AF" w:rsidDel="00FC5B90" w:rsidRDefault="00CB7653" w:rsidP="00FC5B90">
      <w:pPr>
        <w:pStyle w:val="NOTEBullets1"/>
        <w:ind w:leftChars="200" w:left="840"/>
        <w:rPr>
          <w:del w:id="51" w:author="ren200306@126.com" w:date="2021-09-24T09:15:00Z"/>
        </w:rPr>
      </w:pPr>
      <w:r w:rsidRPr="00FC5B90">
        <w:rPr>
          <w:b/>
        </w:rPr>
        <w:t>地图补充</w:t>
      </w:r>
      <w:r>
        <w:t>：</w:t>
      </w:r>
      <w:ins w:id="52" w:author="ren200306@126.com" w:date="2021-09-24T09:15:00Z">
        <w:r w:rsidR="00FC5B90" w:rsidRPr="00FC5B90">
          <w:t>闯关地图中缺少与某一拼接块对应的地图元素。前几次此类</w:t>
        </w:r>
        <w:r w:rsidR="00FC5B90">
          <w:rPr>
            <w:rFonts w:hint="eastAsia"/>
          </w:rPr>
          <w:t>解谜，</w:t>
        </w:r>
        <w:r w:rsidR="00FC5B90" w:rsidRPr="00FC5B90">
          <w:t>引导幼儿将对应</w:t>
        </w:r>
        <w:r w:rsidR="00FC5B90">
          <w:rPr>
            <w:rFonts w:hint="eastAsia"/>
          </w:rPr>
          <w:t>地图</w:t>
        </w:r>
        <w:r w:rsidR="00FC5B90" w:rsidRPr="00FC5B90">
          <w:t>元素的拼接块与核心块相连接并按压。填充的地图元素可与其</w:t>
        </w:r>
        <w:proofErr w:type="gramStart"/>
        <w:r w:rsidR="00FC5B90" w:rsidRPr="00FC5B90">
          <w:t>他解迷和</w:t>
        </w:r>
        <w:proofErr w:type="gramEnd"/>
        <w:r w:rsidR="00FC5B90" w:rsidRPr="00FC5B90">
          <w:t>奖励相关联</w:t>
        </w:r>
      </w:ins>
      <w:del w:id="53" w:author="ren200306@126.com" w:date="2021-09-24T09:15:00Z">
        <w:r w:rsidDel="00FC5B90">
          <w:delText>闯关地图中缺少与某一拼接块对应的地图元素，需要</w:delText>
        </w:r>
      </w:del>
    </w:p>
    <w:p w14:paraId="34730F84" w14:textId="196D2B71" w:rsidR="00F228AF" w:rsidRDefault="00FC5B90" w:rsidP="00FC5B90">
      <w:pPr>
        <w:pStyle w:val="NOTEBullets1"/>
        <w:ind w:leftChars="200" w:left="840"/>
        <w:rPr>
          <w:ins w:id="54" w:author="ren200306@126.com" w:date="2021-09-24T09:21:00Z"/>
        </w:rPr>
      </w:pPr>
      <w:ins w:id="55" w:author="ren200306@126.com" w:date="2021-09-24T09:16:00Z">
        <w:r w:rsidRPr="00FC5B90">
          <w:rPr>
            <w:rFonts w:hint="eastAsia"/>
            <w:b/>
            <w:bCs/>
            <w:rPrChange w:id="56" w:author="ren200306@126.com" w:date="2021-09-24T09:17:00Z">
              <w:rPr>
                <w:rFonts w:hint="eastAsia"/>
              </w:rPr>
            </w:rPrChange>
          </w:rPr>
          <w:t>星级评定：</w:t>
        </w:r>
        <w:r w:rsidRPr="00FC5B90">
          <w:t>由测试过程获得数据确定各关卡合理的星级对应过关时间，让幼儿在</w:t>
        </w:r>
        <w:r w:rsidRPr="00FC5B90">
          <w:br/>
        </w:r>
        <w:r w:rsidRPr="00FC5B90">
          <w:t>尝试重新解谜的过程中巩固早教成果。</w:t>
        </w:r>
      </w:ins>
    </w:p>
    <w:p w14:paraId="0C283EC2" w14:textId="33B51796" w:rsidR="002875F1" w:rsidRDefault="002875F1" w:rsidP="00FC5B90">
      <w:pPr>
        <w:pStyle w:val="NOTEBullets1"/>
        <w:ind w:leftChars="200" w:left="840"/>
        <w:rPr>
          <w:ins w:id="57" w:author="ren200306@126.com" w:date="2021-09-24T09:26:00Z"/>
        </w:rPr>
      </w:pPr>
      <w:ins w:id="58" w:author="ren200306@126.com" w:date="2021-09-24T09:23:00Z">
        <w:r>
          <w:rPr>
            <w:rFonts w:hint="eastAsia"/>
            <w:b/>
            <w:bCs/>
          </w:rPr>
          <w:t>地图</w:t>
        </w:r>
      </w:ins>
      <w:ins w:id="59" w:author="ren200306@126.com" w:date="2021-09-24T09:22:00Z">
        <w:r>
          <w:rPr>
            <w:rFonts w:hint="eastAsia"/>
            <w:b/>
            <w:bCs/>
          </w:rPr>
          <w:t>解锁：</w:t>
        </w:r>
        <w:r>
          <w:rPr>
            <w:rFonts w:hint="eastAsia"/>
          </w:rPr>
          <w:t>星级评定结束后，</w:t>
        </w:r>
      </w:ins>
      <w:ins w:id="60" w:author="ren200306@126.com" w:date="2021-09-24T09:23:00Z">
        <w:r>
          <w:rPr>
            <w:rFonts w:hint="eastAsia"/>
          </w:rPr>
          <w:t>自动退回</w:t>
        </w:r>
      </w:ins>
      <w:ins w:id="61" w:author="ren200306@126.com" w:date="2021-09-24T09:24:00Z">
        <w:r>
          <w:rPr>
            <w:rFonts w:hint="eastAsia"/>
          </w:rPr>
          <w:t>“关卡选择界面”</w:t>
        </w:r>
      </w:ins>
      <w:ins w:id="62" w:author="ren200306@126.com" w:date="2021-09-24T09:25:00Z">
        <w:r>
          <w:rPr>
            <w:rFonts w:hint="eastAsia"/>
          </w:rPr>
          <w:t>，展示下一关卡解锁的动画，可以点击下一关卡</w:t>
        </w:r>
      </w:ins>
      <w:ins w:id="63" w:author="ren200306@126.com" w:date="2021-09-24T09:26:00Z">
        <w:r>
          <w:rPr>
            <w:rFonts w:hint="eastAsia"/>
          </w:rPr>
          <w:t>继续闯关。</w:t>
        </w:r>
      </w:ins>
    </w:p>
    <w:p w14:paraId="3BCCB3D6" w14:textId="76A8F13C" w:rsidR="00BF73B7" w:rsidRDefault="002875F1" w:rsidP="00BF73B7">
      <w:pPr>
        <w:pStyle w:val="NOTEBullets1"/>
        <w:ind w:leftChars="200" w:left="840"/>
        <w:rPr>
          <w:rFonts w:hint="eastAsia"/>
        </w:rPr>
      </w:pPr>
      <w:ins w:id="64" w:author="ren200306@126.com" w:date="2021-09-24T09:27:00Z">
        <w:r>
          <w:rPr>
            <w:rFonts w:hint="eastAsia"/>
            <w:b/>
            <w:bCs/>
          </w:rPr>
          <w:t>关联</w:t>
        </w:r>
      </w:ins>
      <w:ins w:id="65" w:author="ren200306@126.com" w:date="2021-09-24T09:28:00Z">
        <w:r>
          <w:rPr>
            <w:rFonts w:hint="eastAsia"/>
            <w:b/>
            <w:bCs/>
          </w:rPr>
          <w:t>“创造模式”：</w:t>
        </w:r>
        <w:r>
          <w:rPr>
            <w:rFonts w:hint="eastAsia"/>
          </w:rPr>
          <w:t>星级评定后，如果</w:t>
        </w:r>
      </w:ins>
      <w:ins w:id="66" w:author="ren200306@126.com" w:date="2021-09-24T09:30:00Z">
        <w:r>
          <w:rPr>
            <w:rFonts w:hint="eastAsia"/>
          </w:rPr>
          <w:t>刚刚完成的是</w:t>
        </w:r>
      </w:ins>
      <w:ins w:id="67" w:author="ren200306@126.com" w:date="2021-09-24T09:29:00Z">
        <w:r>
          <w:rPr>
            <w:rFonts w:hint="eastAsia"/>
          </w:rPr>
          <w:t>可解锁游戏</w:t>
        </w:r>
      </w:ins>
      <w:ins w:id="68" w:author="ren200306@126.com" w:date="2021-09-24T09:30:00Z">
        <w:r>
          <w:rPr>
            <w:rFonts w:hint="eastAsia"/>
          </w:rPr>
          <w:t>人物皮肤的关键关卡或</w:t>
        </w:r>
      </w:ins>
      <w:ins w:id="69" w:author="ren200306@126.com" w:date="2021-09-24T09:31:00Z">
        <w:r w:rsidR="00595689">
          <w:rPr>
            <w:rFonts w:hint="eastAsia"/>
          </w:rPr>
          <w:t>评定的星级总数</w:t>
        </w:r>
      </w:ins>
      <w:ins w:id="70" w:author="ren200306@126.com" w:date="2021-09-24T09:32:00Z">
        <w:r w:rsidR="00595689">
          <w:rPr>
            <w:rFonts w:hint="eastAsia"/>
          </w:rPr>
          <w:t>达到了可解锁新地图的要求，</w:t>
        </w:r>
      </w:ins>
      <w:ins w:id="71" w:author="ren200306@126.com" w:date="2021-09-24T09:33:00Z">
        <w:r w:rsidR="00595689">
          <w:rPr>
            <w:rFonts w:hint="eastAsia"/>
          </w:rPr>
          <w:t>则展现创造模式要素解锁的动画，并且</w:t>
        </w:r>
      </w:ins>
      <w:ins w:id="72" w:author="ren200306@126.com" w:date="2021-09-24T09:34:00Z">
        <w:r w:rsidR="00595689">
          <w:rPr>
            <w:rFonts w:hint="eastAsia"/>
          </w:rPr>
          <w:t>向用户发出前往创造模式玩耍的邀请（伸手）。</w:t>
        </w:r>
      </w:ins>
    </w:p>
    <w:p w14:paraId="4E44B29A" w14:textId="4C7538E0" w:rsidR="00BF73B7" w:rsidRPr="00BF73B7" w:rsidRDefault="002875F1" w:rsidP="00BF73B7">
      <w:pPr>
        <w:pStyle w:val="NOTENormal"/>
        <w:rPr>
          <w:rFonts w:hint="eastAsia"/>
        </w:rPr>
      </w:pPr>
      <w:ins w:id="73" w:author="ren200306@126.com" w:date="2021-09-24T09:20:00Z">
        <w:r>
          <w:rPr>
            <w:rFonts w:hint="eastAsia"/>
          </w:rPr>
          <w:t>1</w:t>
        </w:r>
        <w:r>
          <w:t>0.</w:t>
        </w:r>
      </w:ins>
      <w:ins w:id="74" w:author="ren200306@126.com" w:date="2021-09-24T13:08:00Z">
        <w:r w:rsidR="00BF73B7">
          <w:rPr>
            <w:rFonts w:hint="eastAsia"/>
          </w:rPr>
          <w:t>护眼系统</w:t>
        </w:r>
      </w:ins>
    </w:p>
    <w:p w14:paraId="6F6901F2" w14:textId="1596FF4F" w:rsidR="00BF73B7" w:rsidRDefault="006F75FB" w:rsidP="006F75FB">
      <w:pPr>
        <w:pStyle w:val="NOTEBullets1"/>
        <w:rPr>
          <w:ins w:id="75" w:author="ren200306@126.com" w:date="2021-09-24T13:11:00Z"/>
        </w:rPr>
      </w:pPr>
      <w:ins w:id="76" w:author="ren200306@126.com" w:date="2021-09-24T13:11:00Z">
        <w:r>
          <w:rPr>
            <w:rFonts w:hint="eastAsia"/>
          </w:rPr>
          <w:t>连续</w:t>
        </w:r>
      </w:ins>
      <w:ins w:id="77" w:author="ren200306@126.com" w:date="2021-09-24T13:08:00Z">
        <w:r w:rsidR="00BF73B7">
          <w:rPr>
            <w:rFonts w:hint="eastAsia"/>
          </w:rPr>
          <w:t>玩耍三十分钟后，【</w:t>
        </w:r>
      </w:ins>
      <w:ins w:id="78" w:author="ren200306@126.com" w:date="2021-09-24T13:09:00Z">
        <w:r w:rsidR="00BF73B7">
          <w:rPr>
            <w:rFonts w:hint="eastAsia"/>
          </w:rPr>
          <w:t>吉祥物】语音提示</w:t>
        </w:r>
        <w:r>
          <w:rPr>
            <w:rFonts w:hint="eastAsia"/>
          </w:rPr>
          <w:t>“该休息会儿眼睛了！”同时，强制黑屏五分钟</w:t>
        </w:r>
      </w:ins>
      <w:ins w:id="79" w:author="ren200306@126.com" w:date="2021-09-24T13:10:00Z">
        <w:r>
          <w:rPr>
            <w:rFonts w:hint="eastAsia"/>
          </w:rPr>
          <w:t>，一天之内</w:t>
        </w:r>
      </w:ins>
      <w:ins w:id="80" w:author="ren200306@126.com" w:date="2021-09-24T13:11:00Z">
        <w:r>
          <w:rPr>
            <w:rFonts w:hint="eastAsia"/>
          </w:rPr>
          <w:t>总计</w:t>
        </w:r>
      </w:ins>
      <w:ins w:id="81" w:author="ren200306@126.com" w:date="2021-09-24T13:10:00Z">
        <w:r>
          <w:rPr>
            <w:rFonts w:hint="eastAsia"/>
          </w:rPr>
          <w:t>玩耍</w:t>
        </w:r>
      </w:ins>
      <w:ins w:id="82" w:author="ren200306@126.com" w:date="2021-09-24T13:11:00Z">
        <w:r>
          <w:t>120</w:t>
        </w:r>
      </w:ins>
      <w:ins w:id="83" w:author="ren200306@126.com" w:date="2021-09-24T13:10:00Z">
        <w:r>
          <w:rPr>
            <w:rFonts w:hint="eastAsia"/>
          </w:rPr>
          <w:t>分钟则自动结束，当日不得再次</w:t>
        </w:r>
      </w:ins>
      <w:ins w:id="84" w:author="ren200306@126.com" w:date="2021-09-24T13:11:00Z">
        <w:r>
          <w:rPr>
            <w:rFonts w:hint="eastAsia"/>
          </w:rPr>
          <w:t>玩耍</w:t>
        </w:r>
      </w:ins>
      <w:ins w:id="85" w:author="ren200306@126.com" w:date="2021-09-24T13:10:00Z">
        <w:r>
          <w:rPr>
            <w:rFonts w:hint="eastAsia"/>
          </w:rPr>
          <w:t>。</w:t>
        </w:r>
      </w:ins>
    </w:p>
    <w:p w14:paraId="5CCD4646" w14:textId="0FCB5704" w:rsidR="006F75FB" w:rsidRDefault="006F75FB" w:rsidP="006F75FB">
      <w:pPr>
        <w:pStyle w:val="NOTEBullets1"/>
        <w:numPr>
          <w:ilvl w:val="0"/>
          <w:numId w:val="0"/>
        </w:numPr>
        <w:rPr>
          <w:ins w:id="86" w:author="ren200306@126.com" w:date="2021-09-24T13:11:00Z"/>
        </w:rPr>
      </w:pPr>
      <w:ins w:id="87" w:author="ren200306@126.com" w:date="2021-09-24T13:11:00Z">
        <w:r>
          <w:t>11.</w:t>
        </w:r>
        <w:r>
          <w:rPr>
            <w:rFonts w:hint="eastAsia"/>
          </w:rPr>
          <w:t>退出游戏</w:t>
        </w:r>
      </w:ins>
    </w:p>
    <w:p w14:paraId="06D5EE9A" w14:textId="51555DF4" w:rsidR="006F75FB" w:rsidRDefault="006F75FB" w:rsidP="006F75FB">
      <w:pPr>
        <w:pStyle w:val="NOTEBullets1"/>
        <w:rPr>
          <w:rFonts w:hint="eastAsia"/>
        </w:rPr>
        <w:pPrChange w:id="88" w:author="ren200306@126.com" w:date="2021-09-24T13:11:00Z">
          <w:pPr>
            <w:pStyle w:val="NOTENormal"/>
          </w:pPr>
        </w:pPrChange>
      </w:pPr>
      <w:ins w:id="89" w:author="ren200306@126.com" w:date="2021-09-24T13:14:00Z">
        <w:r>
          <w:rPr>
            <w:rFonts w:hint="eastAsia"/>
          </w:rPr>
          <w:t>点击位于首页的【退出】</w:t>
        </w:r>
      </w:ins>
      <w:ins w:id="90" w:author="ren200306@126.com" w:date="2021-09-24T13:20:00Z">
        <w:r w:rsidR="008241D7">
          <w:rPr>
            <w:rFonts w:hint="eastAsia"/>
          </w:rPr>
          <w:t>，弹出窗口，设置两个按钮选项为“确定”“我再想想”同时</w:t>
        </w:r>
      </w:ins>
      <w:ins w:id="91" w:author="ren200306@126.com" w:date="2021-09-24T13:21:00Z">
        <w:r w:rsidR="008241D7">
          <w:rPr>
            <w:rFonts w:hint="eastAsia"/>
          </w:rPr>
          <w:t>【</w:t>
        </w:r>
      </w:ins>
      <w:ins w:id="92" w:author="ren200306@126.com" w:date="2021-09-24T13:20:00Z">
        <w:r w:rsidR="008241D7">
          <w:rPr>
            <w:rFonts w:hint="eastAsia"/>
          </w:rPr>
          <w:t>吉祥物</w:t>
        </w:r>
      </w:ins>
      <w:ins w:id="93" w:author="ren200306@126.com" w:date="2021-09-24T13:21:00Z">
        <w:r w:rsidR="008241D7">
          <w:rPr>
            <w:rFonts w:hint="eastAsia"/>
          </w:rPr>
          <w:t>】</w:t>
        </w:r>
      </w:ins>
      <w:ins w:id="94" w:author="ren200306@126.com" w:date="2021-09-24T13:20:00Z">
        <w:r w:rsidR="008241D7">
          <w:rPr>
            <w:rFonts w:hint="eastAsia"/>
          </w:rPr>
          <w:t>语音“真的要</w:t>
        </w:r>
      </w:ins>
      <w:ins w:id="95" w:author="ren200306@126.com" w:date="2021-09-24T13:21:00Z">
        <w:r w:rsidR="008241D7">
          <w:rPr>
            <w:rFonts w:hint="eastAsia"/>
          </w:rPr>
          <w:t>退出了吗？”</w:t>
        </w:r>
      </w:ins>
    </w:p>
    <w:p w14:paraId="465C9319" w14:textId="77777777" w:rsidR="00F228AF" w:rsidRDefault="00F228AF">
      <w:pPr>
        <w:pStyle w:val="NOTENormal"/>
      </w:pPr>
    </w:p>
    <w:p w14:paraId="6883EF5C" w14:textId="77777777" w:rsidR="00F228AF" w:rsidRDefault="00F228AF">
      <w:pPr>
        <w:pStyle w:val="NOTENormal"/>
      </w:pPr>
    </w:p>
    <w:p w14:paraId="28828EFD" w14:textId="77777777" w:rsidR="00F228AF" w:rsidRDefault="00F228AF">
      <w:pPr>
        <w:pStyle w:val="NOTENormal"/>
      </w:pPr>
    </w:p>
    <w:p w14:paraId="33B44F56" w14:textId="77777777" w:rsidR="00F228AF" w:rsidRDefault="00F228AF">
      <w:pPr>
        <w:pStyle w:val="NOTENormal"/>
      </w:pPr>
    </w:p>
    <w:p w14:paraId="27545E66" w14:textId="77777777" w:rsidR="00F228AF" w:rsidRDefault="00F228AF">
      <w:pPr>
        <w:pStyle w:val="NOTENormal"/>
      </w:pPr>
    </w:p>
    <w:p w14:paraId="6AB645D2" w14:textId="77777777" w:rsidR="00F228AF" w:rsidRDefault="00F228AF">
      <w:pPr>
        <w:pStyle w:val="NOTENormal"/>
      </w:pPr>
    </w:p>
    <w:p w14:paraId="6DA1702A" w14:textId="77777777" w:rsidR="00F228AF" w:rsidRDefault="00F228AF">
      <w:pPr>
        <w:pStyle w:val="NOTENormal"/>
      </w:pPr>
    </w:p>
    <w:p w14:paraId="6558E428" w14:textId="77777777" w:rsidR="00F228AF" w:rsidRDefault="00F228AF">
      <w:pPr>
        <w:pStyle w:val="NOTENormal"/>
      </w:pPr>
    </w:p>
    <w:sectPr w:rsidR="00F228AF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190EF2A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00000002"/>
    <w:multiLevelType w:val="singleLevel"/>
    <w:tmpl w:val="86B40B88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00000003"/>
    <w:multiLevelType w:val="singleLevel"/>
    <w:tmpl w:val="C8EA398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00000004"/>
    <w:multiLevelType w:val="singleLevel"/>
    <w:tmpl w:val="D1D0D6D4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CBDC3972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17A98A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878ECB6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multilevel"/>
    <w:tmpl w:val="0B0E4150"/>
    <w:lvl w:ilvl="0">
      <w:start w:val="1"/>
      <w:numFmt w:val="lowerLetter"/>
      <w:pStyle w:val="NOTENumber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singleLevel"/>
    <w:tmpl w:val="5E26A796"/>
    <w:lvl w:ilvl="0">
      <w:start w:val="1"/>
      <w:numFmt w:val="bullet"/>
      <w:pStyle w:val="NOTEBullets1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5E26A7EE"/>
    <w:lvl w:ilvl="0">
      <w:start w:val="1"/>
      <w:numFmt w:val="bullet"/>
      <w:pStyle w:val="NOTEBullets2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76C034C2"/>
    <w:lvl w:ilvl="0">
      <w:start w:val="1"/>
      <w:numFmt w:val="bullet"/>
      <w:pStyle w:val="NOTEChecklist"/>
      <w:lvlText w:val=""/>
      <w:lvlJc w:val="left"/>
      <w:pPr>
        <w:ind w:left="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singleLevel"/>
    <w:tmpl w:val="03426A8E"/>
    <w:lvl w:ilvl="0">
      <w:start w:val="1"/>
      <w:numFmt w:val="bullet"/>
      <w:pStyle w:val="NOTEChecklistFinished"/>
      <w:lvlText w:val=""/>
      <w:lvlJc w:val="left"/>
      <w:pPr>
        <w:ind w:left="3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multilevel"/>
    <w:tmpl w:val="69DA2A41"/>
    <w:lvl w:ilvl="0">
      <w:start w:val="1"/>
      <w:numFmt w:val="decimal"/>
      <w:pStyle w:val="NOTENumber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6B5784"/>
    <w:multiLevelType w:val="singleLevel"/>
    <w:tmpl w:val="8B92C25E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200306@126.com">
    <w15:presenceInfo w15:providerId="Windows Live" w15:userId="dca2b19df7d309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AF"/>
    <w:rsid w:val="001A486B"/>
    <w:rsid w:val="002875F1"/>
    <w:rsid w:val="00595689"/>
    <w:rsid w:val="006D1736"/>
    <w:rsid w:val="006F75FB"/>
    <w:rsid w:val="008241D7"/>
    <w:rsid w:val="00A92D87"/>
    <w:rsid w:val="00BF73B7"/>
    <w:rsid w:val="00CB7653"/>
    <w:rsid w:val="00D240E0"/>
    <w:rsid w:val="00D960BA"/>
    <w:rsid w:val="00F228A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77688"/>
  <w15:docId w15:val="{299CE9C9-AF5C-4596-AEFB-BE67D93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OTENormal">
    <w:name w:val="NOTE_Normal"/>
    <w:basedOn w:val="a"/>
    <w:next w:val="a3"/>
    <w:qFormat/>
  </w:style>
  <w:style w:type="paragraph" w:customStyle="1" w:styleId="NOTEIntent1">
    <w:name w:val="NOTE_Intent1"/>
    <w:basedOn w:val="NOTENormal"/>
    <w:qFormat/>
    <w:pPr>
      <w:ind w:leftChars="200" w:left="200"/>
    </w:pPr>
  </w:style>
  <w:style w:type="paragraph" w:customStyle="1" w:styleId="NOTEIntent2">
    <w:name w:val="NOTE_Intent2"/>
    <w:basedOn w:val="NOTENormal"/>
    <w:qFormat/>
    <w:pPr>
      <w:ind w:leftChars="400" w:left="840"/>
    </w:pPr>
  </w:style>
  <w:style w:type="paragraph" w:customStyle="1" w:styleId="NOTEIntent3">
    <w:name w:val="NOTE_Intent3"/>
    <w:basedOn w:val="NOTENormal"/>
    <w:qFormat/>
    <w:pPr>
      <w:ind w:leftChars="600" w:left="1260"/>
    </w:pPr>
  </w:style>
  <w:style w:type="paragraph" w:customStyle="1" w:styleId="NOTEIntent4">
    <w:name w:val="NOTE_Intent4"/>
    <w:basedOn w:val="NOTENormal"/>
    <w:qFormat/>
    <w:pPr>
      <w:ind w:leftChars="800" w:left="1680"/>
    </w:pPr>
  </w:style>
  <w:style w:type="paragraph" w:customStyle="1" w:styleId="NOTEIntent5">
    <w:name w:val="NOTE_Intent5"/>
    <w:basedOn w:val="NOTENormal"/>
    <w:qFormat/>
    <w:pPr>
      <w:ind w:leftChars="1000" w:left="2100"/>
    </w:pPr>
  </w:style>
  <w:style w:type="paragraph" w:customStyle="1" w:styleId="NOTENumber2">
    <w:name w:val="NOTE_Number2"/>
    <w:basedOn w:val="a"/>
    <w:qFormat/>
    <w:pPr>
      <w:numPr>
        <w:numId w:val="1"/>
      </w:numPr>
      <w:tabs>
        <w:tab w:val="left" w:pos="420"/>
      </w:tabs>
    </w:pPr>
  </w:style>
  <w:style w:type="paragraph" w:customStyle="1" w:styleId="NOTEBullets1">
    <w:name w:val="NOTE_Bullets1"/>
    <w:basedOn w:val="NOTENormal"/>
    <w:qFormat/>
    <w:pPr>
      <w:numPr>
        <w:numId w:val="2"/>
      </w:numPr>
    </w:pPr>
  </w:style>
  <w:style w:type="paragraph" w:customStyle="1" w:styleId="NOTEBullets2">
    <w:name w:val="NOTE_Bullets2"/>
    <w:basedOn w:val="NOTENormal"/>
    <w:qFormat/>
    <w:pPr>
      <w:numPr>
        <w:numId w:val="3"/>
      </w:numPr>
    </w:p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customStyle="1" w:styleId="NOTENumber1">
    <w:name w:val="NOTE_Number1"/>
    <w:basedOn w:val="NOTENormal"/>
    <w:qFormat/>
    <w:pPr>
      <w:numPr>
        <w:numId w:val="4"/>
      </w:numPr>
    </w:pPr>
  </w:style>
  <w:style w:type="paragraph" w:customStyle="1" w:styleId="NOTEChecklist">
    <w:name w:val="NOTE_Checklist"/>
    <w:basedOn w:val="NOTENormal"/>
    <w:qFormat/>
    <w:pPr>
      <w:numPr>
        <w:numId w:val="5"/>
      </w:numPr>
    </w:pPr>
  </w:style>
  <w:style w:type="paragraph" w:customStyle="1" w:styleId="NOTEChecklistFinished">
    <w:name w:val="NOTE_ChecklistFinished"/>
    <w:basedOn w:val="NOTEChecklist"/>
    <w:qFormat/>
    <w:pPr>
      <w:numPr>
        <w:numId w:val="6"/>
      </w:numPr>
    </w:pPr>
    <w:rPr>
      <w:strike/>
      <w:color w:val="595959"/>
    </w:rPr>
  </w:style>
  <w:style w:type="paragraph" w:customStyle="1" w:styleId="NOTECentered">
    <w:name w:val="NOTE_Centered"/>
    <w:basedOn w:val="NOTENormal"/>
    <w:pPr>
      <w:jc w:val="center"/>
    </w:pPr>
  </w:style>
  <w:style w:type="paragraph" w:customStyle="1" w:styleId="NOTERight">
    <w:name w:val="NOTE_Right"/>
    <w:basedOn w:val="NOTE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076FF4D-23DF-4E0F-9018-44E3FEE99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ren200306@126.com</cp:lastModifiedBy>
  <cp:revision>5</cp:revision>
  <dcterms:created xsi:type="dcterms:W3CDTF">2020-04-26T02:44:00Z</dcterms:created>
  <dcterms:modified xsi:type="dcterms:W3CDTF">2021-09-24T05:24:00Z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1033-2.0.1.3256</vt:lpwstr>
  </property>
  <property fmtid="{D5CDD505-2E9C-101B-9397-08002B2CF9AE}" pid="3" name="ICV">
    <vt:lpwstr>b8ffffed9c95459f8561d8f0aca7d5b0</vt:lpwstr>
  </property>
</Properties>
</file>